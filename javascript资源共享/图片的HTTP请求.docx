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3D4" w:rsidRPr="000903D4" w:rsidRDefault="000903D4" w:rsidP="000903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>请在主流浏览器中打开测试页面，在Fiddler里查看http请求。</w:t>
      </w:r>
    </w:p>
    <w:p w:rsidR="000903D4" w:rsidRPr="000903D4" w:rsidRDefault="000903D4" w:rsidP="000903D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lang/>
        </w:rPr>
      </w:pPr>
      <w:r w:rsidRPr="000903D4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t>1. 隐藏图片</w:t>
      </w:r>
    </w:p>
    <w:p w:rsidR="000903D4" w:rsidRPr="000903D4" w:rsidRDefault="000903D4" w:rsidP="000903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>&lt;img src="1.jpg" style="display: none" /&gt;</w:t>
      </w:r>
    </w:p>
    <w:p w:rsidR="000903D4" w:rsidRPr="000903D4" w:rsidRDefault="000903D4" w:rsidP="000903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>测试：</w:t>
      </w:r>
      <w:hyperlink r:id="rId7" w:history="1">
        <w:r w:rsidRPr="000903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test_1.html</w:t>
        </w:r>
      </w:hyperlink>
      <w:r w:rsidRPr="000903D4">
        <w:rPr>
          <w:rFonts w:ascii="宋体" w:eastAsia="宋体" w:hAnsi="宋体" w:cs="宋体"/>
          <w:kern w:val="0"/>
          <w:sz w:val="24"/>
          <w:szCs w:val="24"/>
          <w:lang/>
        </w:rPr>
        <w:br/>
        <w:t>结论：只有Opera不产生请求。</w:t>
      </w: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br/>
        <w:t>注意：用</w:t>
      </w:r>
      <w:r w:rsidRPr="000903D4">
        <w:rPr>
          <w:rFonts w:ascii="宋体" w:eastAsia="宋体" w:hAnsi="宋体" w:cs="宋体"/>
          <w:kern w:val="0"/>
          <w:sz w:val="24"/>
          <w:lang/>
        </w:rPr>
        <w:t>visibility: hidden</w:t>
      </w: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>隐藏图片时，在Opera下也会产生请求。</w:t>
      </w:r>
    </w:p>
    <w:p w:rsidR="000903D4" w:rsidRPr="000903D4" w:rsidRDefault="000903D4" w:rsidP="000903D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lang/>
        </w:rPr>
      </w:pPr>
      <w:r w:rsidRPr="000903D4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t>2. 重复图片</w:t>
      </w:r>
    </w:p>
    <w:p w:rsidR="000903D4" w:rsidRPr="000903D4" w:rsidRDefault="000903D4" w:rsidP="000903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>&lt;img src="1.jpg" /&gt;</w:t>
      </w:r>
    </w:p>
    <w:p w:rsidR="000903D4" w:rsidRPr="000903D4" w:rsidRDefault="000903D4" w:rsidP="000903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>&lt;img src="1.jpg" /&gt;</w:t>
      </w:r>
    </w:p>
    <w:p w:rsidR="000903D4" w:rsidRPr="000903D4" w:rsidRDefault="000903D4" w:rsidP="000903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>测试：</w:t>
      </w:r>
      <w:hyperlink r:id="rId8" w:history="1">
        <w:r w:rsidRPr="000903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test_2.html</w:t>
        </w:r>
      </w:hyperlink>
      <w:r w:rsidRPr="000903D4">
        <w:rPr>
          <w:rFonts w:ascii="宋体" w:eastAsia="宋体" w:hAnsi="宋体" w:cs="宋体"/>
          <w:kern w:val="0"/>
          <w:sz w:val="24"/>
          <w:szCs w:val="24"/>
          <w:lang/>
        </w:rPr>
        <w:br/>
        <w:t>结论：所有浏览器都只产生一次请求。</w:t>
      </w:r>
    </w:p>
    <w:p w:rsidR="000903D4" w:rsidRPr="000903D4" w:rsidRDefault="000903D4" w:rsidP="000903D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lang/>
        </w:rPr>
      </w:pPr>
      <w:r w:rsidRPr="000903D4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t>3. 重复背景</w:t>
      </w:r>
    </w:p>
    <w:p w:rsidR="000903D4" w:rsidRPr="000903D4" w:rsidRDefault="000903D4" w:rsidP="000903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>&lt;style type="text/css"&gt;</w:t>
      </w:r>
    </w:p>
    <w:p w:rsidR="000903D4" w:rsidRPr="000903D4" w:rsidRDefault="000903D4" w:rsidP="000903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 xml:space="preserve">    .test1 { background: url(1.jpg) }</w:t>
      </w:r>
    </w:p>
    <w:p w:rsidR="000903D4" w:rsidRPr="000903D4" w:rsidRDefault="000903D4" w:rsidP="000903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 xml:space="preserve">    .test2 { background: url(1.jpg) }</w:t>
      </w:r>
    </w:p>
    <w:p w:rsidR="000903D4" w:rsidRPr="000903D4" w:rsidRDefault="000903D4" w:rsidP="000903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>&lt;/style&gt;</w:t>
      </w:r>
    </w:p>
    <w:p w:rsidR="000903D4" w:rsidRPr="000903D4" w:rsidRDefault="000903D4" w:rsidP="000903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>&lt;div class="test1"&gt;test1&lt;/div&gt;</w:t>
      </w:r>
    </w:p>
    <w:p w:rsidR="000903D4" w:rsidRPr="000903D4" w:rsidRDefault="000903D4" w:rsidP="000903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>&lt;div class="test2"&gt;test2&lt;/div&gt;</w:t>
      </w:r>
    </w:p>
    <w:p w:rsidR="000903D4" w:rsidRPr="000903D4" w:rsidRDefault="000903D4" w:rsidP="000903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>测试：</w:t>
      </w:r>
      <w:hyperlink r:id="rId9" w:history="1">
        <w:r w:rsidRPr="000903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test_3.html</w:t>
        </w:r>
      </w:hyperlink>
      <w:r w:rsidRPr="000903D4">
        <w:rPr>
          <w:rFonts w:ascii="宋体" w:eastAsia="宋体" w:hAnsi="宋体" w:cs="宋体"/>
          <w:kern w:val="0"/>
          <w:sz w:val="24"/>
          <w:szCs w:val="24"/>
          <w:lang/>
        </w:rPr>
        <w:br/>
        <w:t>结论：所有浏览器都只产生一次请求。</w:t>
      </w:r>
    </w:p>
    <w:p w:rsidR="000903D4" w:rsidRPr="000903D4" w:rsidRDefault="000903D4" w:rsidP="000903D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lang/>
        </w:rPr>
      </w:pPr>
      <w:r w:rsidRPr="000903D4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t>4. 不存在的元素的背景</w:t>
      </w:r>
    </w:p>
    <w:p w:rsidR="000903D4" w:rsidRPr="000903D4" w:rsidRDefault="000903D4" w:rsidP="000903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>&lt;style type="text/css"&gt;</w:t>
      </w:r>
    </w:p>
    <w:p w:rsidR="000903D4" w:rsidRPr="000903D4" w:rsidRDefault="000903D4" w:rsidP="000903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 xml:space="preserve">    .test1 { background: url(1.jpg) }</w:t>
      </w:r>
    </w:p>
    <w:p w:rsidR="000903D4" w:rsidRPr="000903D4" w:rsidRDefault="000903D4" w:rsidP="000903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 xml:space="preserve">    .test2 { background: url(2.jpg) } /* 页面中没有class为test2的元素 */</w:t>
      </w:r>
    </w:p>
    <w:p w:rsidR="000903D4" w:rsidRPr="000903D4" w:rsidRDefault="000903D4" w:rsidP="000903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>&lt;/style&gt;</w:t>
      </w:r>
    </w:p>
    <w:p w:rsidR="000903D4" w:rsidRPr="000903D4" w:rsidRDefault="000903D4" w:rsidP="000903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>&lt;div class="test1"&gt;test1&lt;/div&gt;</w:t>
      </w:r>
    </w:p>
    <w:p w:rsidR="000903D4" w:rsidRPr="000903D4" w:rsidRDefault="000903D4" w:rsidP="000903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lastRenderedPageBreak/>
        <w:t>测试：</w:t>
      </w:r>
      <w:hyperlink r:id="rId10" w:history="1">
        <w:r w:rsidRPr="000903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test_4.html</w:t>
        </w:r>
      </w:hyperlink>
      <w:r w:rsidRPr="000903D4">
        <w:rPr>
          <w:rFonts w:ascii="宋体" w:eastAsia="宋体" w:hAnsi="宋体" w:cs="宋体"/>
          <w:kern w:val="0"/>
          <w:sz w:val="24"/>
          <w:szCs w:val="24"/>
          <w:lang/>
        </w:rPr>
        <w:br/>
        <w:t>结论：背景仅在应用的元素在页面中存在时，才会产生请求。这对CSS框架来说，很有意义。</w:t>
      </w:r>
    </w:p>
    <w:p w:rsidR="000903D4" w:rsidRPr="000903D4" w:rsidRDefault="000903D4" w:rsidP="000903D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lang/>
        </w:rPr>
      </w:pPr>
      <w:r w:rsidRPr="000903D4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t>5. 隐藏元素的背景</w:t>
      </w:r>
    </w:p>
    <w:p w:rsidR="000903D4" w:rsidRPr="000903D4" w:rsidRDefault="000903D4" w:rsidP="000903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>&lt;style type="text/css"&gt;</w:t>
      </w:r>
    </w:p>
    <w:p w:rsidR="000903D4" w:rsidRPr="000903D4" w:rsidRDefault="000903D4" w:rsidP="000903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 xml:space="preserve">    .test1 { background: url(1.jpg); display: none; }</w:t>
      </w:r>
    </w:p>
    <w:p w:rsidR="000903D4" w:rsidRPr="000903D4" w:rsidRDefault="000903D4" w:rsidP="000903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 xml:space="preserve">    .test2 { background: url(2.jpg); visibility: hidden; }</w:t>
      </w:r>
    </w:p>
    <w:p w:rsidR="000903D4" w:rsidRPr="000903D4" w:rsidRDefault="000903D4" w:rsidP="000903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>&lt;/style&gt;</w:t>
      </w:r>
    </w:p>
    <w:p w:rsidR="000903D4" w:rsidRPr="000903D4" w:rsidRDefault="000903D4" w:rsidP="000903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>&lt;div class="test1"&gt;test1&lt;/div&gt;</w:t>
      </w:r>
    </w:p>
    <w:p w:rsidR="000903D4" w:rsidRPr="000903D4" w:rsidRDefault="000903D4" w:rsidP="000903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>测试：</w:t>
      </w:r>
      <w:hyperlink r:id="rId11" w:history="1">
        <w:r w:rsidRPr="000903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test_5.html</w:t>
        </w:r>
      </w:hyperlink>
      <w:r w:rsidRPr="000903D4">
        <w:rPr>
          <w:rFonts w:ascii="宋体" w:eastAsia="宋体" w:hAnsi="宋体" w:cs="宋体"/>
          <w:kern w:val="0"/>
          <w:sz w:val="24"/>
          <w:szCs w:val="24"/>
          <w:lang/>
        </w:rPr>
        <w:br/>
        <w:t>结论：Opera和Firefox对于用</w:t>
      </w:r>
      <w:r w:rsidRPr="000903D4">
        <w:rPr>
          <w:rFonts w:ascii="宋体" w:eastAsia="宋体" w:hAnsi="宋体" w:cs="宋体"/>
          <w:kern w:val="0"/>
          <w:sz w:val="24"/>
          <w:lang/>
        </w:rPr>
        <w:t>display: none</w:t>
      </w: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>隐藏的元素背景，不会产生HTTP请求。仅当这些元素非</w:t>
      </w:r>
      <w:r w:rsidRPr="000903D4">
        <w:rPr>
          <w:rFonts w:ascii="宋体" w:eastAsia="宋体" w:hAnsi="宋体" w:cs="宋体"/>
          <w:kern w:val="0"/>
          <w:sz w:val="24"/>
          <w:lang/>
        </w:rPr>
        <w:t>display: none</w:t>
      </w: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>时，才会请求背景图片。</w:t>
      </w:r>
    </w:p>
    <w:p w:rsidR="000903D4" w:rsidRPr="000903D4" w:rsidRDefault="000903D4" w:rsidP="000903D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lang/>
        </w:rPr>
      </w:pPr>
      <w:r w:rsidRPr="000903D4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t>6. 多重背景</w:t>
      </w:r>
    </w:p>
    <w:p w:rsidR="000903D4" w:rsidRPr="000903D4" w:rsidRDefault="000903D4" w:rsidP="000903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>&lt;style type="text/css"&gt;</w:t>
      </w:r>
    </w:p>
    <w:p w:rsidR="000903D4" w:rsidRPr="000903D4" w:rsidRDefault="000903D4" w:rsidP="000903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 xml:space="preserve">    .test1 { background: url(1.jpg); }</w:t>
      </w:r>
    </w:p>
    <w:p w:rsidR="000903D4" w:rsidRPr="000903D4" w:rsidRDefault="000903D4" w:rsidP="000903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 xml:space="preserve">    .test1 { background: url(2.jpg); }</w:t>
      </w:r>
    </w:p>
    <w:p w:rsidR="000903D4" w:rsidRPr="000903D4" w:rsidRDefault="000903D4" w:rsidP="000903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>&lt;/style&gt;</w:t>
      </w:r>
    </w:p>
    <w:p w:rsidR="000903D4" w:rsidRPr="000903D4" w:rsidRDefault="000903D4" w:rsidP="000903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>&lt;div class="test1"&gt;test1&lt;/div&gt;</w:t>
      </w:r>
    </w:p>
    <w:p w:rsidR="000903D4" w:rsidRPr="000903D4" w:rsidRDefault="000903D4" w:rsidP="000903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>测试：</w:t>
      </w:r>
      <w:hyperlink r:id="rId12" w:history="1">
        <w:r w:rsidRPr="000903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test_6.html</w:t>
        </w:r>
      </w:hyperlink>
      <w:r w:rsidRPr="000903D4">
        <w:rPr>
          <w:rFonts w:ascii="宋体" w:eastAsia="宋体" w:hAnsi="宋体" w:cs="宋体"/>
          <w:kern w:val="0"/>
          <w:sz w:val="24"/>
          <w:szCs w:val="24"/>
          <w:lang/>
        </w:rPr>
        <w:br/>
        <w:t>结论：除了基于webkit渲染引擎的Safari和Chrome，其它浏览器只会请求一张背景图。</w:t>
      </w: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br/>
        <w:t>注意：webkit引擎浏览器对背景图都请求，是因为支持CSS3中的</w:t>
      </w:r>
      <w:hyperlink r:id="rId13" w:anchor="the-background-image" w:history="1">
        <w:r w:rsidRPr="000903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多背景图</w:t>
        </w:r>
      </w:hyperlink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>。</w:t>
      </w:r>
    </w:p>
    <w:p w:rsidR="000903D4" w:rsidRPr="000903D4" w:rsidRDefault="000903D4" w:rsidP="000903D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lang/>
        </w:rPr>
      </w:pPr>
      <w:r w:rsidRPr="000903D4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t>7. hover的背景加载</w:t>
      </w:r>
    </w:p>
    <w:p w:rsidR="000903D4" w:rsidRPr="000903D4" w:rsidRDefault="000903D4" w:rsidP="000903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>&lt;style type="text/css"&gt;</w:t>
      </w:r>
    </w:p>
    <w:p w:rsidR="000903D4" w:rsidRPr="000903D4" w:rsidRDefault="000903D4" w:rsidP="000903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 xml:space="preserve">    a.test1 { background: url(1.jpg); }</w:t>
      </w:r>
    </w:p>
    <w:p w:rsidR="000903D4" w:rsidRPr="000903D4" w:rsidRDefault="000903D4" w:rsidP="000903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 xml:space="preserve">    a.test1:hover { background: url(2.jpg); }</w:t>
      </w:r>
    </w:p>
    <w:p w:rsidR="000903D4" w:rsidRPr="000903D4" w:rsidRDefault="000903D4" w:rsidP="000903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>&lt;/style&gt;</w:t>
      </w:r>
    </w:p>
    <w:p w:rsidR="000903D4" w:rsidRPr="000903D4" w:rsidRDefault="000903D4" w:rsidP="000903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>&lt;a href="#" class="test1"&gt;test1&lt;/a&gt;</w:t>
      </w:r>
    </w:p>
    <w:p w:rsidR="000903D4" w:rsidRPr="000903D4" w:rsidRDefault="000903D4" w:rsidP="000903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ins w:id="0" w:author="Unknown">
        <w:r w:rsidRPr="000903D4">
          <w:rPr>
            <w:rFonts w:ascii="宋体" w:eastAsia="宋体" w:hAnsi="宋体" w:cs="宋体"/>
            <w:kern w:val="0"/>
            <w:sz w:val="24"/>
            <w:szCs w:val="24"/>
            <w:lang/>
          </w:rPr>
          <w:t>测试：</w:t>
        </w:r>
      </w:ins>
      <w:hyperlink r:id="rId14" w:history="1">
        <w:r w:rsidRPr="000903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test_7.html</w:t>
        </w:r>
      </w:hyperlink>
      <w:r w:rsidRPr="000903D4">
        <w:rPr>
          <w:rFonts w:ascii="宋体" w:eastAsia="宋体" w:hAnsi="宋体" w:cs="宋体"/>
          <w:kern w:val="0"/>
          <w:sz w:val="24"/>
          <w:szCs w:val="24"/>
          <w:lang/>
        </w:rPr>
        <w:br/>
        <w:t>结论：触发hover时，才会请求hover状态下的背景。这会造成闪烁，因此经常放在同一张背景图里通过翻转来实现。</w:t>
      </w: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br/>
      </w:r>
      <w:del w:id="1" w:author="Unknown">
        <w:r w:rsidRPr="000903D4">
          <w:rPr>
            <w:rFonts w:ascii="宋体" w:eastAsia="宋体" w:hAnsi="宋体" w:cs="宋体"/>
            <w:kern w:val="0"/>
            <w:sz w:val="24"/>
            <w:szCs w:val="24"/>
            <w:lang/>
          </w:rPr>
          <w:delText>注意：在图片no-cache的情况下，IE每次hover状态改变时，都会产生一次新请求。很糟糕。</w:delText>
        </w:r>
      </w:del>
      <w:r w:rsidRPr="000903D4">
        <w:rPr>
          <w:rFonts w:ascii="宋体" w:eastAsia="宋体" w:hAnsi="宋体" w:cs="宋体"/>
          <w:kern w:val="0"/>
          <w:sz w:val="24"/>
          <w:szCs w:val="24"/>
          <w:lang/>
        </w:rPr>
        <w:br/>
      </w:r>
      <w:ins w:id="2" w:author="Unknown">
        <w:r w:rsidRPr="000903D4">
          <w:rPr>
            <w:rFonts w:ascii="宋体" w:eastAsia="宋体" w:hAnsi="宋体" w:cs="宋体"/>
            <w:kern w:val="0"/>
            <w:sz w:val="24"/>
            <w:szCs w:val="24"/>
            <w:lang/>
          </w:rPr>
          <w:lastRenderedPageBreak/>
          <w:t>2009-05-13晚补充：上面的解释有误，更详细的解释请参考</w:t>
        </w:r>
        <w:r w:rsidRPr="000903D4">
          <w:rPr>
            <w:rFonts w:ascii="宋体" w:eastAsia="宋体" w:hAnsi="宋体" w:cs="宋体"/>
            <w:kern w:val="0"/>
            <w:sz w:val="24"/>
            <w:szCs w:val="24"/>
            <w:lang/>
          </w:rPr>
          <w:fldChar w:fldCharType="begin"/>
        </w:r>
        <w:r w:rsidRPr="000903D4">
          <w:rPr>
            <w:rFonts w:ascii="宋体" w:eastAsia="宋体" w:hAnsi="宋体" w:cs="宋体"/>
            <w:kern w:val="0"/>
            <w:sz w:val="24"/>
            <w:szCs w:val="24"/>
            <w:lang/>
          </w:rPr>
          <w:instrText xml:space="preserve"> HYPERLINK "http://lifesinger.org/blog/?p=1681" </w:instrText>
        </w:r>
        <w:r w:rsidRPr="000903D4">
          <w:rPr>
            <w:rFonts w:ascii="宋体" w:eastAsia="宋体" w:hAnsi="宋体" w:cs="宋体"/>
            <w:kern w:val="0"/>
            <w:sz w:val="24"/>
            <w:szCs w:val="24"/>
            <w:lang/>
          </w:rPr>
          <w:fldChar w:fldCharType="separate"/>
        </w:r>
        <w:r w:rsidRPr="000903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续篇</w:t>
        </w:r>
        <w:r w:rsidRPr="000903D4">
          <w:rPr>
            <w:rFonts w:ascii="宋体" w:eastAsia="宋体" w:hAnsi="宋体" w:cs="宋体"/>
            <w:kern w:val="0"/>
            <w:sz w:val="24"/>
            <w:szCs w:val="24"/>
            <w:lang/>
          </w:rPr>
          <w:fldChar w:fldCharType="end"/>
        </w:r>
        <w:r w:rsidRPr="000903D4">
          <w:rPr>
            <w:rFonts w:ascii="宋体" w:eastAsia="宋体" w:hAnsi="宋体" w:cs="宋体"/>
            <w:kern w:val="0"/>
            <w:sz w:val="24"/>
            <w:szCs w:val="24"/>
            <w:lang/>
          </w:rPr>
          <w:t>。翻转技巧指的是Sprite技术，例子：</w:t>
        </w:r>
        <w:r w:rsidRPr="000903D4">
          <w:rPr>
            <w:rFonts w:ascii="宋体" w:eastAsia="宋体" w:hAnsi="宋体" w:cs="宋体"/>
            <w:kern w:val="0"/>
            <w:sz w:val="24"/>
            <w:szCs w:val="24"/>
            <w:lang/>
          </w:rPr>
          <w:fldChar w:fldCharType="begin"/>
        </w:r>
        <w:r w:rsidRPr="000903D4">
          <w:rPr>
            <w:rFonts w:ascii="宋体" w:eastAsia="宋体" w:hAnsi="宋体" w:cs="宋体"/>
            <w:kern w:val="0"/>
            <w:sz w:val="24"/>
            <w:szCs w:val="24"/>
            <w:lang/>
          </w:rPr>
          <w:instrText xml:space="preserve"> HYPERLINK "http://lifesinger.org/lab/2009/imghttp/test_7b.html" </w:instrText>
        </w:r>
        <w:r w:rsidRPr="000903D4">
          <w:rPr>
            <w:rFonts w:ascii="宋体" w:eastAsia="宋体" w:hAnsi="宋体" w:cs="宋体"/>
            <w:kern w:val="0"/>
            <w:sz w:val="24"/>
            <w:szCs w:val="24"/>
            <w:lang/>
          </w:rPr>
          <w:fldChar w:fldCharType="separate"/>
        </w:r>
        <w:r w:rsidRPr="000903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test_7b.html</w:t>
        </w:r>
        <w:r w:rsidRPr="000903D4">
          <w:rPr>
            <w:rFonts w:ascii="宋体" w:eastAsia="宋体" w:hAnsi="宋体" w:cs="宋体"/>
            <w:kern w:val="0"/>
            <w:sz w:val="24"/>
            <w:szCs w:val="24"/>
            <w:lang/>
          </w:rPr>
          <w:fldChar w:fldCharType="end"/>
        </w:r>
        <w:r w:rsidRPr="000903D4">
          <w:rPr>
            <w:rFonts w:ascii="宋体" w:eastAsia="宋体" w:hAnsi="宋体" w:cs="宋体"/>
            <w:kern w:val="0"/>
            <w:sz w:val="24"/>
            <w:szCs w:val="24"/>
            <w:lang/>
          </w:rPr>
          <w:t>, 在ie6下不会产生闪烁。</w:t>
        </w:r>
      </w:ins>
    </w:p>
    <w:p w:rsidR="000903D4" w:rsidRPr="000903D4" w:rsidRDefault="000903D4" w:rsidP="000903D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lang/>
        </w:rPr>
      </w:pPr>
      <w:r w:rsidRPr="000903D4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t>8. JS里innerHTML中的图片</w:t>
      </w:r>
    </w:p>
    <w:p w:rsidR="000903D4" w:rsidRPr="000903D4" w:rsidRDefault="000903D4" w:rsidP="000903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>&lt;script type="text/javascript"&gt;</w:t>
      </w:r>
    </w:p>
    <w:p w:rsidR="000903D4" w:rsidRPr="000903D4" w:rsidRDefault="000903D4" w:rsidP="000903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 xml:space="preserve">    var el = document.createElement('div');</w:t>
      </w:r>
    </w:p>
    <w:p w:rsidR="000903D4" w:rsidRPr="000903D4" w:rsidRDefault="000903D4" w:rsidP="000903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 xml:space="preserve">    el.innerHTML = '&lt;img src="1.jpg" /&gt;';</w:t>
      </w:r>
    </w:p>
    <w:p w:rsidR="000903D4" w:rsidRPr="000903D4" w:rsidRDefault="000903D4" w:rsidP="000903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 xml:space="preserve">    //document.body.appendChild(el);</w:t>
      </w:r>
    </w:p>
    <w:p w:rsidR="000903D4" w:rsidRPr="000903D4" w:rsidRDefault="000903D4" w:rsidP="000903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>&lt;/script&gt;</w:t>
      </w:r>
    </w:p>
    <w:p w:rsidR="000903D4" w:rsidRPr="000903D4" w:rsidRDefault="000903D4" w:rsidP="000903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>测试：</w:t>
      </w:r>
      <w:hyperlink r:id="rId15" w:history="1">
        <w:r w:rsidRPr="000903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test_8.html</w:t>
        </w:r>
      </w:hyperlink>
      <w:r w:rsidRPr="000903D4">
        <w:rPr>
          <w:rFonts w:ascii="宋体" w:eastAsia="宋体" w:hAnsi="宋体" w:cs="宋体"/>
          <w:kern w:val="0"/>
          <w:sz w:val="24"/>
          <w:szCs w:val="24"/>
          <w:lang/>
        </w:rPr>
        <w:br/>
        <w:t>结论：只有Opera不会马上请求图片。</w:t>
      </w: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br/>
        <w:t>注意：当添加到DOM树上时，Opera才会发送请求。</w:t>
      </w:r>
    </w:p>
    <w:p w:rsidR="000903D4" w:rsidRPr="000903D4" w:rsidRDefault="000903D4" w:rsidP="000903D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lang/>
        </w:rPr>
      </w:pPr>
      <w:r w:rsidRPr="000903D4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t>9. 图片预加载</w:t>
      </w:r>
    </w:p>
    <w:p w:rsidR="000903D4" w:rsidRPr="000903D4" w:rsidRDefault="000903D4" w:rsidP="000903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>最常用的是JS方案：</w:t>
      </w:r>
    </w:p>
    <w:p w:rsidR="000903D4" w:rsidRPr="000903D4" w:rsidRDefault="000903D4" w:rsidP="000903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>&lt;script type="text/javascript"&gt;</w:t>
      </w:r>
    </w:p>
    <w:p w:rsidR="000903D4" w:rsidRPr="000903D4" w:rsidRDefault="000903D4" w:rsidP="000903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 xml:space="preserve">    new Image().src = '1.jpg';</w:t>
      </w:r>
    </w:p>
    <w:p w:rsidR="000903D4" w:rsidRPr="000903D4" w:rsidRDefault="000903D4" w:rsidP="000903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 xml:space="preserve">    new Image().src = '2.jpg';</w:t>
      </w:r>
    </w:p>
    <w:p w:rsidR="000903D4" w:rsidRPr="000903D4" w:rsidRDefault="000903D4" w:rsidP="000903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>&lt;/script&gt;</w:t>
      </w:r>
    </w:p>
    <w:p w:rsidR="000903D4" w:rsidRPr="000903D4" w:rsidRDefault="000903D4" w:rsidP="000903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>在无JS支持的环境下，可以采用隐藏元素来预加载：</w:t>
      </w:r>
    </w:p>
    <w:p w:rsidR="000903D4" w:rsidRPr="000903D4" w:rsidRDefault="000903D4" w:rsidP="000903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>&lt;img src="1.jpg" style="visibility: hidden; height: 0; width: 0" /&gt;</w:t>
      </w:r>
    </w:p>
    <w:p w:rsidR="000903D4" w:rsidRPr="000903D4" w:rsidRDefault="000903D4" w:rsidP="000903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>测试：</w:t>
      </w:r>
      <w:hyperlink r:id="rId16" w:history="1">
        <w:r w:rsidRPr="000903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test_9.html</w:t>
        </w:r>
      </w:hyperlink>
    </w:p>
    <w:p w:rsidR="000903D4" w:rsidRPr="000903D4" w:rsidRDefault="000903D4" w:rsidP="000903D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lang/>
        </w:rPr>
      </w:pPr>
      <w:r w:rsidRPr="000903D4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t>终于到总结了</w:t>
      </w:r>
    </w:p>
    <w:p w:rsidR="000903D4" w:rsidRPr="000903D4" w:rsidRDefault="000903D4" w:rsidP="000903D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>对于隐藏图片和隐藏元素的背景，Opera不会产生请求。</w:t>
      </w:r>
    </w:p>
    <w:p w:rsidR="000903D4" w:rsidRPr="000903D4" w:rsidRDefault="000903D4" w:rsidP="000903D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>对于隐藏元素的背景，Firefox也不会产生请求。</w:t>
      </w:r>
    </w:p>
    <w:p w:rsidR="000903D4" w:rsidRPr="000903D4" w:rsidRDefault="000903D4" w:rsidP="000903D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>对于尚未插入DOM树的img元素，Opera不会产生请求。</w:t>
      </w:r>
    </w:p>
    <w:p w:rsidR="000903D4" w:rsidRPr="000903D4" w:rsidRDefault="000903D4" w:rsidP="000903D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>基于webkit引擎的Safari和Chrome，支持多背景图。</w:t>
      </w:r>
    </w:p>
    <w:p w:rsidR="000903D4" w:rsidRPr="000903D4" w:rsidRDefault="000903D4" w:rsidP="000903D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>其它情景，所有主流浏览器保持一致。</w:t>
      </w:r>
    </w:p>
    <w:p w:rsidR="000903D4" w:rsidRPr="000903D4" w:rsidRDefault="000903D4" w:rsidP="000903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>对图片请求的处理上，个人觉得Opera走在前列。</w:t>
      </w:r>
    </w:p>
    <w:p w:rsidR="000903D4" w:rsidRPr="000903D4" w:rsidRDefault="000903D4" w:rsidP="000903D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lang/>
        </w:rPr>
      </w:pPr>
      <w:r w:rsidRPr="000903D4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t>番外</w:t>
      </w:r>
    </w:p>
    <w:p w:rsidR="000903D4" w:rsidRPr="000903D4" w:rsidRDefault="000903D4" w:rsidP="000903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lastRenderedPageBreak/>
        <w:t>1. 用Fiddler监控Opera时，如果是本地服务器，需要在Opera的代理服务器设置里，将本地服务器勾选上。</w:t>
      </w:r>
    </w:p>
    <w:p w:rsidR="000903D4" w:rsidRPr="000903D4" w:rsidRDefault="000903D4" w:rsidP="000903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>2. 查看HTTP请求数，还有一个万无一失的方法是，直接查看Apache的access.log文件。</w:t>
      </w:r>
    </w:p>
    <w:p w:rsidR="000903D4" w:rsidRPr="000903D4" w:rsidRDefault="000903D4" w:rsidP="000903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0903D4">
        <w:rPr>
          <w:rFonts w:ascii="宋体" w:eastAsia="宋体" w:hAnsi="宋体" w:cs="宋体"/>
          <w:kern w:val="0"/>
          <w:sz w:val="24"/>
          <w:szCs w:val="24"/>
          <w:lang/>
        </w:rPr>
        <w:t>3. 我的Firefox对于重复图片和重复背景，会产生重复请求。禁用了所有扩展，问题依旧。有知详情者，还望告知。</w:t>
      </w:r>
    </w:p>
    <w:p w:rsidR="00000000" w:rsidRDefault="000903D4">
      <w:pPr>
        <w:rPr>
          <w:rFonts w:hint="eastAsia"/>
        </w:rPr>
      </w:pPr>
      <w:r>
        <w:rPr>
          <w:rFonts w:hint="eastAsia"/>
        </w:rPr>
        <w:t xml:space="preserve">  </w:t>
      </w:r>
    </w:p>
    <w:p w:rsidR="003A09E8" w:rsidRDefault="003A09E8">
      <w:pPr>
        <w:rPr>
          <w:rFonts w:hint="eastAsia"/>
        </w:rPr>
      </w:pPr>
    </w:p>
    <w:p w:rsidR="003A09E8" w:rsidRDefault="003A09E8">
      <w:pPr>
        <w:rPr>
          <w:rFonts w:hint="eastAsia"/>
        </w:rPr>
      </w:pPr>
    </w:p>
    <w:p w:rsidR="003A09E8" w:rsidRPr="003A09E8" w:rsidRDefault="003A09E8" w:rsidP="003A09E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lang/>
        </w:rPr>
      </w:pPr>
      <w:r w:rsidRPr="003A09E8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t>10. IE6下的背景闪烁bug</w:t>
      </w:r>
    </w:p>
    <w:p w:rsidR="003A09E8" w:rsidRPr="003A09E8" w:rsidRDefault="003A09E8" w:rsidP="003A09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>这个bug久闻其名，但我自己从来没遇到过。纳闷了许久，后来才发现，这是一个非典型性甚至可以忽略的bug. 因为它的触发条件离普通用户很远：</w:t>
      </w:r>
    </w:p>
    <w:p w:rsidR="003A09E8" w:rsidRPr="003A09E8" w:rsidRDefault="003A09E8" w:rsidP="003A09E8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>The cause of flickering is choosing “Every visit to page” in Tools » Internet Options… » Temporary Internet Files » Settings…</w:t>
      </w:r>
    </w:p>
    <w:p w:rsidR="003A09E8" w:rsidRPr="003A09E8" w:rsidRDefault="003A09E8" w:rsidP="003A09E8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 xml:space="preserve">Selecting anything other than “Every visit to page” will fix all flickering. Fortunately, the means that the flicker problem plagues developers far more than your common user. </w:t>
      </w:r>
    </w:p>
    <w:p w:rsidR="003A09E8" w:rsidRPr="003A09E8" w:rsidRDefault="003A09E8" w:rsidP="003A09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>只有IE的缓存选项设置为“Every visit to page”时，才会触发。普通用户的默认设置是“Automatically”, 不会遇到此问题。因此继续往下阅读之前，请确保IE6的缓存设置为“Every visit to page”, 否则你将看不到神奇的现象。</w:t>
      </w:r>
    </w:p>
    <w:p w:rsidR="003A09E8" w:rsidRPr="003A09E8" w:rsidRDefault="003A09E8" w:rsidP="003A09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>测试：</w:t>
      </w:r>
      <w:hyperlink r:id="rId17" w:history="1">
        <w:r w:rsidRPr="003A09E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test_11.html</w:t>
        </w:r>
      </w:hyperlink>
    </w:p>
    <w:p w:rsidR="003A09E8" w:rsidRPr="003A09E8" w:rsidRDefault="003A09E8" w:rsidP="003A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>&lt;style type="text/css"&gt;</w:t>
      </w:r>
    </w:p>
    <w:p w:rsidR="003A09E8" w:rsidRPr="003A09E8" w:rsidRDefault="003A09E8" w:rsidP="003A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 xml:space="preserve">    a { background: #f00 url(square.gif) }</w:t>
      </w:r>
    </w:p>
    <w:p w:rsidR="003A09E8" w:rsidRPr="003A09E8" w:rsidRDefault="003A09E8" w:rsidP="003A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>&lt;/style&gt;</w:t>
      </w:r>
    </w:p>
    <w:p w:rsidR="003A09E8" w:rsidRPr="003A09E8" w:rsidRDefault="003A09E8" w:rsidP="003A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>&lt;a href="#"&gt;test link&lt;/a&gt;</w:t>
      </w:r>
    </w:p>
    <w:p w:rsidR="003A09E8" w:rsidRPr="003A09E8" w:rsidRDefault="003A09E8" w:rsidP="003A09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>上面的代码平淡无奇，但在IE6下，当鼠标划过test link时，背景会瞬间变红。如果你看不到此现象，请用老虎钳将网线剪掉一半，降低网速后再测试。</w:t>
      </w:r>
    </w:p>
    <w:p w:rsidR="003A09E8" w:rsidRPr="003A09E8" w:rsidRDefault="003A09E8" w:rsidP="003A09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>除了给链接A设置背景色，还有一些其它触发条件，详细资料请参阅：</w:t>
      </w:r>
      <w:hyperlink r:id="rId18" w:history="1">
        <w:r w:rsidRPr="003A09E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Minimize Flickering CSS Background Images in IE6</w:t>
        </w:r>
      </w:hyperlink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>.</w:t>
      </w:r>
    </w:p>
    <w:p w:rsidR="003A09E8" w:rsidRPr="003A09E8" w:rsidRDefault="003A09E8" w:rsidP="003A09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>注意：只有IE6下，设置“Every visit to page”, 并且给元素A设置了背景色等条件下，才会触发此bug. 上面引用的文章中提到三种解决办法：1. 调整服务器的配置，2. 双缓冲背景，3. js解决办法：</w:t>
      </w:r>
    </w:p>
    <w:p w:rsidR="003A09E8" w:rsidRPr="003A09E8" w:rsidRDefault="003A09E8" w:rsidP="003A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lastRenderedPageBreak/>
        <w:t>try {document.execCommand("BackgroundImageCache", false, true);}catch(e){};</w:t>
      </w:r>
    </w:p>
    <w:p w:rsidR="003A09E8" w:rsidRPr="003A09E8" w:rsidRDefault="003A09E8" w:rsidP="003A09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>到此，似乎已经尘埃落定。但是，好奇虽然害死猫，却也能发现猫世界里的更多秘密：</w:t>
      </w: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56505" cy="1692275"/>
            <wp:effectExtent l="19050" t="0" r="0" b="0"/>
            <wp:docPr id="1" name="图片 1" descr="imghttp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http_1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169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br/>
        <w:t>上图是用Fiddler监控鼠标在链接A上移进移出时的HTTP请求。虽然请求的结果是304（Not modified），但从发送请求到服务器返回304，依旧是需要时间的。在这个时间差里，链接A的背景是红色的，而不是图片。</w:t>
      </w:r>
      <w:r w:rsidRPr="003A09E8">
        <w:rPr>
          <w:rFonts w:ascii="宋体" w:eastAsia="宋体" w:hAnsi="宋体" w:cs="宋体"/>
          <w:b/>
          <w:bCs/>
          <w:kern w:val="0"/>
          <w:sz w:val="24"/>
          <w:szCs w:val="24"/>
          <w:lang/>
        </w:rPr>
        <w:t>多余的HTTP请求才是背景闪烁的真正原因</w:t>
      </w: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>。</w:t>
      </w:r>
    </w:p>
    <w:p w:rsidR="003A09E8" w:rsidRPr="003A09E8" w:rsidRDefault="003A09E8" w:rsidP="003A09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>明白了这一点，可以看出“双缓冲背景”法，是治标不治本，是视觉上的小hack，并没有减少无谓的HTTP请求。采用调整服务器配置或execCommand hack，才能彻底杜绝多余的HTTP请求。</w:t>
      </w:r>
    </w:p>
    <w:p w:rsidR="003A09E8" w:rsidRPr="003A09E8" w:rsidRDefault="003A09E8" w:rsidP="003A09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>微软很委婉在一个hotfix中提到这个bug：</w:t>
      </w:r>
      <w:hyperlink r:id="rId20" w:history="1">
        <w:r w:rsidRPr="003A09E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Available memory decreases when you view a Web page in Internet Explorer 6 Service Pack 1</w:t>
        </w:r>
      </w:hyperlink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>. 当script中频繁改变一个设置了背景图的按钮的背景色时，会造成IE内存泄漏。微软的文档太文档了，Resolution那一段，我反复读了好几次，才明白微软要表达什么意思，囧。</w:t>
      </w:r>
    </w:p>
    <w:p w:rsidR="003A09E8" w:rsidRPr="003A09E8" w:rsidRDefault="003A09E8" w:rsidP="003A09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>鉴于目前很多公司的图片服务器配置里已经自动fix了此bug，以及IE6的逐步淡出，还有触发条件离普通用户较远，我们可以逐步忘掉此bug了，就像我们逐步淡忘掉ie 5.5的很多css hack一样。</w:t>
      </w:r>
    </w:p>
    <w:p w:rsidR="003A09E8" w:rsidRPr="003A09E8" w:rsidRDefault="003A09E8" w:rsidP="003A09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>休息一下，上面只是引子，精彩内容在下面。</w:t>
      </w:r>
    </w:p>
    <w:p w:rsidR="003A09E8" w:rsidRPr="003A09E8" w:rsidRDefault="003A09E8" w:rsidP="003A09E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lang/>
        </w:rPr>
      </w:pPr>
      <w:r w:rsidRPr="003A09E8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t>11. 切换class时，背景图的请求</w:t>
      </w:r>
    </w:p>
    <w:p w:rsidR="003A09E8" w:rsidRPr="003A09E8" w:rsidRDefault="003A09E8" w:rsidP="003A09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>链接的hover状态切换, 是class切换一个特例。更一般性的测试如下：</w:t>
      </w:r>
    </w:p>
    <w:p w:rsidR="003A09E8" w:rsidRPr="003A09E8" w:rsidRDefault="003A09E8" w:rsidP="003A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>&lt;style type="text/css"&gt;</w:t>
      </w:r>
    </w:p>
    <w:p w:rsidR="003A09E8" w:rsidRPr="003A09E8" w:rsidRDefault="003A09E8" w:rsidP="003A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 xml:space="preserve">    .test1 { background: url(1.jpg) }</w:t>
      </w:r>
    </w:p>
    <w:p w:rsidR="003A09E8" w:rsidRPr="003A09E8" w:rsidRDefault="003A09E8" w:rsidP="003A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 xml:space="preserve">    .test2 { background: url(2.jpg) }</w:t>
      </w:r>
    </w:p>
    <w:p w:rsidR="003A09E8" w:rsidRPr="003A09E8" w:rsidRDefault="003A09E8" w:rsidP="003A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>&lt;/style&gt;</w:t>
      </w:r>
    </w:p>
    <w:p w:rsidR="003A09E8" w:rsidRPr="003A09E8" w:rsidRDefault="003A09E8" w:rsidP="003A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>&lt;div class="test1" id="J_Test"&gt;test&lt;/div&gt;</w:t>
      </w:r>
    </w:p>
    <w:p w:rsidR="003A09E8" w:rsidRPr="003A09E8" w:rsidRDefault="003A09E8" w:rsidP="003A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lastRenderedPageBreak/>
        <w:t>&lt;a href="#" id="J_Link"&gt;切换className&lt;/a&gt;</w:t>
      </w:r>
    </w:p>
    <w:p w:rsidR="003A09E8" w:rsidRPr="003A09E8" w:rsidRDefault="003A09E8" w:rsidP="003A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>&lt;script type="text/javascript"&gt;</w:t>
      </w:r>
    </w:p>
    <w:p w:rsidR="003A09E8" w:rsidRPr="003A09E8" w:rsidRDefault="003A09E8" w:rsidP="003A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 xml:space="preserve">    document.getElementById('J_Link').onclick = function() {</w:t>
      </w:r>
    </w:p>
    <w:p w:rsidR="003A09E8" w:rsidRPr="003A09E8" w:rsidRDefault="003A09E8" w:rsidP="003A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 xml:space="preserve">        var el = document.getElementById('J_Test');</w:t>
      </w:r>
    </w:p>
    <w:p w:rsidR="003A09E8" w:rsidRPr="003A09E8" w:rsidRDefault="003A09E8" w:rsidP="003A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 xml:space="preserve">        el.className = (el.className == 'test1') ? 'test2' : 'test1';</w:t>
      </w:r>
    </w:p>
    <w:p w:rsidR="003A09E8" w:rsidRPr="003A09E8" w:rsidRDefault="003A09E8" w:rsidP="003A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 xml:space="preserve">        return true;</w:t>
      </w:r>
    </w:p>
    <w:p w:rsidR="003A09E8" w:rsidRPr="003A09E8" w:rsidRDefault="003A09E8" w:rsidP="003A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 xml:space="preserve">    };</w:t>
      </w:r>
    </w:p>
    <w:p w:rsidR="003A09E8" w:rsidRPr="003A09E8" w:rsidRDefault="003A09E8" w:rsidP="003A09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>&lt;/script&gt;</w:t>
      </w:r>
    </w:p>
    <w:p w:rsidR="003A09E8" w:rsidRPr="003A09E8" w:rsidRDefault="003A09E8" w:rsidP="003A09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>测试：</w:t>
      </w:r>
      <w:hyperlink r:id="rId21" w:history="1">
        <w:r w:rsidRPr="003A09E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test_10.html</w:t>
        </w:r>
      </w:hyperlink>
    </w:p>
    <w:p w:rsidR="003A09E8" w:rsidRPr="003A09E8" w:rsidRDefault="003A09E8" w:rsidP="003A09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>结论：当快速点击“切换className”时，除了IE，其它浏览器都只会产生两次请求。但在IE（包括IE8）中，用Fiddler能捕捉到如下请求：</w:t>
      </w: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00015" cy="1760855"/>
            <wp:effectExtent l="19050" t="0" r="635" b="0"/>
            <wp:docPr id="2" name="图片 2" descr="imghttp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http_10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br/>
        <w:t>带红色停止标志的，是Aborted Session. 也就是说，在IE下，当一张图片未下载完成时，如果class就已经切换，正在下载的图片会被中止掉。被中止掉的图片，下次用到时，会再次发送请求。直到图片成功下载后，切换class时才不会再次请求图片。</w:t>
      </w:r>
    </w:p>
    <w:p w:rsidR="003A09E8" w:rsidRPr="003A09E8" w:rsidRDefault="003A09E8" w:rsidP="003A09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>注意：如果你的观察结果和上面的结论有异，请检查 Internet Options… » Temporary Internet Files » Settings… 没有选中”Every visit to page”, 以及Fiddler中没有禁用Cache. 否则图片下载完成后，依旧会重新发送请求。如果观察不到请求，请清空IE缓存后再测试。另外，一定要记得用老虎钳剪掉一半网线。</w:t>
      </w:r>
    </w:p>
    <w:p w:rsidR="003A09E8" w:rsidRPr="003A09E8" w:rsidRDefault="003A09E8" w:rsidP="003A09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>可以看出，</w:t>
      </w:r>
      <w:r w:rsidRPr="003A09E8">
        <w:rPr>
          <w:rFonts w:ascii="宋体" w:eastAsia="宋体" w:hAnsi="宋体" w:cs="宋体"/>
          <w:b/>
          <w:bCs/>
          <w:kern w:val="0"/>
          <w:sz w:val="24"/>
          <w:szCs w:val="24"/>
          <w:lang/>
        </w:rPr>
        <w:t>即便在IE8下，当网速较慢时，快速切换某个元素的class，依旧会造成闪烁</w:t>
      </w: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>。要一直到背景图片下载完成后，才不会闪烁。</w:t>
      </w:r>
    </w:p>
    <w:p w:rsidR="003A09E8" w:rsidRPr="003A09E8" w:rsidRDefault="003A09E8" w:rsidP="003A09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>知道了问题所在，解决办法就很容易想到了：采用Sprite技术，切换class时只改变</w:t>
      </w:r>
      <w:r w:rsidRPr="003A09E8">
        <w:rPr>
          <w:rFonts w:ascii="宋体" w:eastAsia="宋体" w:hAnsi="宋体" w:cs="宋体"/>
          <w:kern w:val="0"/>
          <w:sz w:val="24"/>
          <w:lang/>
        </w:rPr>
        <w:t>background-position</w:t>
      </w: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>.</w:t>
      </w: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br/>
        <w:t>测试：</w:t>
      </w:r>
      <w:hyperlink r:id="rId23" w:history="1">
        <w:r w:rsidRPr="003A09E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test_10b.html</w:t>
        </w:r>
      </w:hyperlink>
      <w:r w:rsidRPr="003A09E8">
        <w:rPr>
          <w:rFonts w:ascii="宋体" w:eastAsia="宋体" w:hAnsi="宋体" w:cs="宋体"/>
          <w:kern w:val="0"/>
          <w:sz w:val="24"/>
          <w:szCs w:val="24"/>
          <w:lang/>
        </w:rPr>
        <w:br/>
        <w:t>注意：用Sprite合成一张图片后，你点得再快，IE也始终只发送一个图片请求。</w:t>
      </w:r>
    </w:p>
    <w:p w:rsidR="003A09E8" w:rsidRPr="003A09E8" w:rsidRDefault="003A09E8" w:rsidP="003A09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>很想结束本文了，无奈IE下还有一个更诡异的闪烁现象… Come on~</w:t>
      </w:r>
    </w:p>
    <w:p w:rsidR="003A09E8" w:rsidRPr="003A09E8" w:rsidRDefault="003A09E8" w:rsidP="003A09E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lang/>
        </w:rPr>
      </w:pPr>
      <w:r w:rsidRPr="003A09E8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t>12. 神秘的闪烁</w:t>
      </w:r>
    </w:p>
    <w:p w:rsidR="003A09E8" w:rsidRPr="003A09E8" w:rsidRDefault="003A09E8" w:rsidP="003A09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lastRenderedPageBreak/>
        <w:t>直奔测试页面：</w:t>
      </w:r>
      <w:hyperlink r:id="rId24" w:history="1">
        <w:r w:rsidRPr="003A09E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test_12.html</w:t>
        </w:r>
      </w:hyperlink>
    </w:p>
    <w:p w:rsidR="003A09E8" w:rsidRPr="003A09E8" w:rsidRDefault="003A09E8" w:rsidP="003A09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>第一行星星，当鼠标每次悬浮上去，都会产生一个图片请求：</w:t>
      </w: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028815" cy="1781175"/>
            <wp:effectExtent l="19050" t="0" r="635" b="0"/>
            <wp:docPr id="3" name="图片 3" descr="imghttp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http_1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81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9E8" w:rsidRPr="003A09E8" w:rsidRDefault="003A09E8" w:rsidP="003A09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>原来老怀疑JS写法有问题，琢磨了许久，才注意到上图中Caching栏的值：</w:t>
      </w:r>
      <w:r w:rsidRPr="003A09E8">
        <w:rPr>
          <w:rFonts w:ascii="宋体" w:eastAsia="宋体" w:hAnsi="宋体" w:cs="宋体"/>
          <w:kern w:val="0"/>
          <w:sz w:val="24"/>
          <w:lang/>
        </w:rPr>
        <w:t>public Expires: Sat, May 2009 04:59:57 GMT</w:t>
      </w: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>. 超级汗googlepages的设置。</w:t>
      </w:r>
    </w:p>
    <w:p w:rsidR="003A09E8" w:rsidRPr="003A09E8" w:rsidRDefault="003A09E8" w:rsidP="003A09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>再来看第二行星星，悬浮时，没有第一行星星的问题。从Fiddler中可以看出，第二行星星的背景文件也是过期的，为什么却不重新下载呢？</w:t>
      </w:r>
    </w:p>
    <w:p w:rsidR="003A09E8" w:rsidRPr="003A09E8" w:rsidRDefault="003A09E8" w:rsidP="003A09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>相信你已经留意到测试页面左下角那颗孤零零的星星，这就是第二行星星正常的救星。</w:t>
      </w:r>
    </w:p>
    <w:p w:rsidR="003A09E8" w:rsidRPr="003A09E8" w:rsidRDefault="003A09E8" w:rsidP="003A09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>根据上面的现象，我们可以猜测IE请求图片的虚拟过程为：</w:t>
      </w:r>
    </w:p>
    <w:p w:rsidR="003A09E8" w:rsidRPr="003A09E8" w:rsidRDefault="003A09E8" w:rsidP="003A09E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>需求：改变classA, 需要背景图imgA.</w:t>
      </w:r>
    </w:p>
    <w:p w:rsidR="003A09E8" w:rsidRPr="003A09E8" w:rsidRDefault="003A09E8" w:rsidP="003A09E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>在页面中寻找是否已经有元素使用imgA, 有的话，直接共用。</w:t>
      </w:r>
    </w:p>
    <w:p w:rsidR="003A09E8" w:rsidRPr="003A09E8" w:rsidRDefault="003A09E8" w:rsidP="003A09E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>在缓存中找到了imgA，判断Expire头，如果过期了，则重新发送请求，全新下载。</w:t>
      </w:r>
    </w:p>
    <w:p w:rsidR="003A09E8" w:rsidRPr="003A09E8" w:rsidRDefault="003A09E8" w:rsidP="003A09E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>如果Expire头没过期，直接复用。</w:t>
      </w:r>
    </w:p>
    <w:p w:rsidR="003A09E8" w:rsidRPr="003A09E8" w:rsidRDefault="003A09E8" w:rsidP="003A09E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>在缓存中没找到，发送请求，从服务上下载。</w:t>
      </w:r>
    </w:p>
    <w:p w:rsidR="003A09E8" w:rsidRPr="003A09E8" w:rsidRDefault="003A09E8" w:rsidP="003A09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>其中第3点，IE的处理方式比其它浏览器严格，其它浏览器在刚才的测试页面中，不会重新下载。</w:t>
      </w:r>
    </w:p>
    <w:p w:rsidR="003A09E8" w:rsidRPr="003A09E8" w:rsidRDefault="003A09E8" w:rsidP="003A09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>另外，前面已经总结过，当切换到classA，开始下载imgA后，当classA又没用了时，IE会中断imgA的下载，而其它浏览器则会一直下载完。从逻辑上讲，IE的处理方式很严谨。但实际体验上，IE的处理方法很恼火。好与坏，有时真难评说。</w:t>
      </w:r>
    </w:p>
    <w:p w:rsidR="003A09E8" w:rsidRPr="003A09E8" w:rsidRDefault="003A09E8" w:rsidP="003A09E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lang/>
        </w:rPr>
      </w:pPr>
      <w:r w:rsidRPr="003A09E8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t>后记</w:t>
      </w:r>
    </w:p>
    <w:p w:rsidR="003A09E8" w:rsidRPr="003A09E8" w:rsidRDefault="003A09E8" w:rsidP="003A09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3A09E8">
        <w:rPr>
          <w:rFonts w:ascii="宋体" w:eastAsia="宋体" w:hAnsi="宋体" w:cs="宋体"/>
          <w:kern w:val="0"/>
          <w:sz w:val="24"/>
          <w:szCs w:val="24"/>
          <w:lang/>
        </w:rPr>
        <w:t>上面的结论，都仅仅是“定律”，建立在黑盒测试的基础上。可能会有不少错误之处，如果发现了，还望各位能及时反馈给我。</w:t>
      </w:r>
    </w:p>
    <w:p w:rsidR="003A09E8" w:rsidRPr="003A09E8" w:rsidRDefault="003A09E8">
      <w:pPr>
        <w:rPr>
          <w:rFonts w:hint="eastAsia"/>
          <w:lang/>
        </w:rPr>
      </w:pPr>
    </w:p>
    <w:sectPr w:rsidR="003A09E8" w:rsidRPr="003A0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7CCA" w:rsidRDefault="00937CCA" w:rsidP="000903D4">
      <w:r>
        <w:separator/>
      </w:r>
    </w:p>
  </w:endnote>
  <w:endnote w:type="continuationSeparator" w:id="1">
    <w:p w:rsidR="00937CCA" w:rsidRDefault="00937CCA" w:rsidP="000903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7CCA" w:rsidRDefault="00937CCA" w:rsidP="000903D4">
      <w:r>
        <w:separator/>
      </w:r>
    </w:p>
  </w:footnote>
  <w:footnote w:type="continuationSeparator" w:id="1">
    <w:p w:rsidR="00937CCA" w:rsidRDefault="00937CCA" w:rsidP="000903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E015A"/>
    <w:multiLevelType w:val="multilevel"/>
    <w:tmpl w:val="87CAE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442D98"/>
    <w:multiLevelType w:val="multilevel"/>
    <w:tmpl w:val="93C44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03D4"/>
    <w:rsid w:val="000903D4"/>
    <w:rsid w:val="003A09E8"/>
    <w:rsid w:val="00937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903D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0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03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03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03D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903D4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0903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903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03D4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903D4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0903D4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3A09E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3A09E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A09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1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6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2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15381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fesinger.org/lab/2009/imghttp/test_2.html" TargetMode="External"/><Relationship Id="rId13" Type="http://schemas.openxmlformats.org/officeDocument/2006/relationships/hyperlink" Target="http://www.w3.org/TR/css3-background/" TargetMode="External"/><Relationship Id="rId18" Type="http://schemas.openxmlformats.org/officeDocument/2006/relationships/hyperlink" Target="http://www.fivesevensix.com/studies/ie6flicker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lifesinger.org/lab/2009/imghttp/test_10.html" TargetMode="External"/><Relationship Id="rId7" Type="http://schemas.openxmlformats.org/officeDocument/2006/relationships/hyperlink" Target="http://lifesinger.org/lab/2009/imghttp/test_1.html" TargetMode="External"/><Relationship Id="rId12" Type="http://schemas.openxmlformats.org/officeDocument/2006/relationships/hyperlink" Target="http://lifesinger.org/lab/2009/imghttp/test_6.html" TargetMode="External"/><Relationship Id="rId17" Type="http://schemas.openxmlformats.org/officeDocument/2006/relationships/hyperlink" Target="http://lifesinger.org/lab/2009/imghttp/test_11.html" TargetMode="Externa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lifesinger.org/lab/2009/imghttp/test_9.html" TargetMode="External"/><Relationship Id="rId20" Type="http://schemas.openxmlformats.org/officeDocument/2006/relationships/hyperlink" Target="http://support.microsoft.com/default.aspx?scid=kb%3Ben-us%3B82372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fesinger.org/lab/2009/imghttp/test_5.html" TargetMode="External"/><Relationship Id="rId24" Type="http://schemas.openxmlformats.org/officeDocument/2006/relationships/hyperlink" Target="http://lifesinger.org/lab/2009/imghttp/test_12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ifesinger.org/lab/2009/imghttp/test_8.html" TargetMode="External"/><Relationship Id="rId23" Type="http://schemas.openxmlformats.org/officeDocument/2006/relationships/hyperlink" Target="http://lifesinger.org/lab/2009/imghttp/test_10.html" TargetMode="External"/><Relationship Id="rId10" Type="http://schemas.openxmlformats.org/officeDocument/2006/relationships/hyperlink" Target="http://lifesinger.org/lab/2009/imghttp/test_4.html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ifesinger.org/lab/2009/imghttp/test_3.html" TargetMode="External"/><Relationship Id="rId14" Type="http://schemas.openxmlformats.org/officeDocument/2006/relationships/hyperlink" Target="http://lifesinger.org/lab/2009/imghttp/test_7.html" TargetMode="External"/><Relationship Id="rId22" Type="http://schemas.openxmlformats.org/officeDocument/2006/relationships/image" Target="media/image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1044</Words>
  <Characters>5955</Characters>
  <Application>Microsoft Office Word</Application>
  <DocSecurity>0</DocSecurity>
  <Lines>49</Lines>
  <Paragraphs>13</Paragraphs>
  <ScaleCrop>false</ScaleCrop>
  <Company>x6x8.com</Company>
  <LinksUpToDate>false</LinksUpToDate>
  <CharactersWithSpaces>6986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遐想网络 纯净版</dc:creator>
  <cp:keywords/>
  <dc:description/>
  <cp:lastModifiedBy>遐想网络 纯净版</cp:lastModifiedBy>
  <cp:revision>7</cp:revision>
  <dcterms:created xsi:type="dcterms:W3CDTF">2009-05-18T16:07:00Z</dcterms:created>
  <dcterms:modified xsi:type="dcterms:W3CDTF">2009-05-18T16:10:00Z</dcterms:modified>
</cp:coreProperties>
</file>